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28" w:rsidRDefault="000A7C28">
      <w:pPr>
        <w:rPr>
          <w:ins w:id="0" w:author="Nick Ni" w:date="2017-10-14T16:13:00Z"/>
        </w:rPr>
      </w:pPr>
      <w:r>
        <w:rPr>
          <w:rFonts w:hint="eastAsia"/>
        </w:rPr>
        <w:t xml:space="preserve">Nowadays, medicines are </w:t>
      </w:r>
      <w:r>
        <w:t>transforming</w:t>
      </w:r>
      <w:r>
        <w:rPr>
          <w:rFonts w:hint="eastAsia"/>
        </w:rPr>
        <w:t xml:space="preserve"> from </w:t>
      </w:r>
      <w:ins w:id="1" w:author="Nick Ni" w:date="2017-10-14T15:58:00Z">
        <w:r w:rsidR="00C04A7E">
          <w:rPr>
            <w:rFonts w:hint="eastAsia"/>
          </w:rPr>
          <w:t>small</w:t>
        </w:r>
        <w:r w:rsidR="00C04A7E">
          <w:t xml:space="preserve"> </w:t>
        </w:r>
      </w:ins>
      <w:del w:id="2" w:author="Nick Ni" w:date="2017-10-14T15:58:00Z">
        <w:r w:rsidRPr="000A7C28" w:rsidDel="00C04A7E">
          <w:delText>micro</w:delText>
        </w:r>
      </w:del>
      <w:r w:rsidRPr="000A7C28">
        <w:t>molecule</w:t>
      </w:r>
      <w:r>
        <w:rPr>
          <w:rFonts w:hint="eastAsia"/>
        </w:rPr>
        <w:t xml:space="preserve">s to </w:t>
      </w:r>
      <w:ins w:id="3" w:author="Nick Ni" w:date="2017-10-14T15:58:00Z">
        <w:r w:rsidR="00C04A7E">
          <w:t xml:space="preserve">larger and </w:t>
        </w:r>
      </w:ins>
      <w:r>
        <w:rPr>
          <w:rFonts w:hint="eastAsia"/>
        </w:rPr>
        <w:t>more complex molecules</w:t>
      </w:r>
      <w:ins w:id="4" w:author="Nick Ni" w:date="2017-10-14T15:58:00Z">
        <w:r w:rsidR="00C04A7E">
          <w:t>,</w:t>
        </w:r>
      </w:ins>
      <w:r>
        <w:rPr>
          <w:rFonts w:hint="eastAsia"/>
        </w:rPr>
        <w:t xml:space="preserve"> even biological </w:t>
      </w:r>
      <w:ins w:id="5" w:author="Nick Ni" w:date="2017-10-14T15:59:00Z">
        <w:r w:rsidR="00C04A7E">
          <w:t>treatments</w:t>
        </w:r>
      </w:ins>
      <w:del w:id="6" w:author="Nick Ni" w:date="2017-10-14T15:59:00Z">
        <w:r w:rsidDel="00C04A7E">
          <w:rPr>
            <w:rFonts w:hint="eastAsia"/>
          </w:rPr>
          <w:delText>medicines</w:delText>
        </w:r>
      </w:del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</w:t>
      </w:r>
      <w:ins w:id="7" w:author="Nick Ni" w:date="2017-10-14T16:11:00Z">
        <w:r w:rsidR="00387563">
          <w:t>re are several</w:t>
        </w:r>
      </w:ins>
      <w:r>
        <w:rPr>
          <w:rFonts w:hint="eastAsia"/>
        </w:rPr>
        <w:t xml:space="preserve"> reason</w:t>
      </w:r>
      <w:ins w:id="8" w:author="Nick Ni" w:date="2017-10-14T16:10:00Z">
        <w:r w:rsidR="00387563">
          <w:t>s</w:t>
        </w:r>
      </w:ins>
      <w:del w:id="9" w:author="Nick Ni" w:date="2017-10-14T16:00:00Z">
        <w:r w:rsidDel="00C04A7E">
          <w:rPr>
            <w:rFonts w:hint="eastAsia"/>
          </w:rPr>
          <w:delText>s</w:delText>
        </w:r>
      </w:del>
      <w:r>
        <w:rPr>
          <w:rFonts w:hint="eastAsia"/>
        </w:rPr>
        <w:t xml:space="preserve"> </w:t>
      </w:r>
      <w:ins w:id="10" w:author="Nick Ni" w:date="2017-10-14T16:11:00Z">
        <w:r w:rsidR="00387563">
          <w:t>for</w:t>
        </w:r>
      </w:ins>
      <w:del w:id="11" w:author="Nick Ni" w:date="2017-10-14T16:11:00Z">
        <w:r w:rsidDel="00387563">
          <w:rPr>
            <w:rFonts w:hint="eastAsia"/>
          </w:rPr>
          <w:delText>of</w:delText>
        </w:r>
      </w:del>
      <w:r>
        <w:rPr>
          <w:rFonts w:hint="eastAsia"/>
        </w:rPr>
        <w:t xml:space="preserve"> this transform</w:t>
      </w:r>
      <w:ins w:id="12" w:author="Nick Ni" w:date="2017-10-14T16:11:00Z">
        <w:r w:rsidR="00387563">
          <w:t>:</w:t>
        </w:r>
      </w:ins>
      <w:del w:id="13" w:author="Nick Ni" w:date="2017-10-14T16:10:00Z">
        <w:r w:rsidDel="00387563">
          <w:rPr>
            <w:rFonts w:hint="eastAsia"/>
          </w:rPr>
          <w:delText>ing</w:delText>
        </w:r>
      </w:del>
      <w:r>
        <w:rPr>
          <w:rFonts w:hint="eastAsia"/>
        </w:rPr>
        <w:t xml:space="preserve"> </w:t>
      </w:r>
      <w:del w:id="14" w:author="Nick Ni" w:date="2017-10-14T16:12:00Z">
        <w:r w:rsidDel="00387563">
          <w:rPr>
            <w:rFonts w:hint="eastAsia"/>
          </w:rPr>
          <w:delText xml:space="preserve">are that </w:delText>
        </w:r>
      </w:del>
      <w:del w:id="15" w:author="Nick Ni" w:date="2017-10-14T16:10:00Z">
        <w:r w:rsidDel="00387563">
          <w:rPr>
            <w:rFonts w:hint="eastAsia"/>
          </w:rPr>
          <w:delText xml:space="preserve">the </w:delText>
        </w:r>
      </w:del>
      <w:r>
        <w:rPr>
          <w:rFonts w:hint="eastAsia"/>
        </w:rPr>
        <w:t>more complex</w:t>
      </w:r>
      <w:ins w:id="16" w:author="Nick Ni" w:date="2017-10-14T16:00:00Z">
        <w:r w:rsidR="00C04A7E">
          <w:t>ed</w:t>
        </w:r>
      </w:ins>
      <w:r>
        <w:rPr>
          <w:rFonts w:hint="eastAsia"/>
        </w:rPr>
        <w:t xml:space="preserve"> medicines can make</w:t>
      </w:r>
      <w:del w:id="17" w:author="Nick Ni" w:date="2017-10-14T16:12:00Z">
        <w:r w:rsidDel="00387563">
          <w:rPr>
            <w:rFonts w:hint="eastAsia"/>
          </w:rPr>
          <w:delText xml:space="preserve"> the</w:delText>
        </w:r>
      </w:del>
      <w:r>
        <w:rPr>
          <w:rFonts w:hint="eastAsia"/>
        </w:rPr>
        <w:t xml:space="preserve"> treatment more target</w:t>
      </w:r>
      <w:ins w:id="18" w:author="Nick Ni" w:date="2017-10-14T16:09:00Z">
        <w:r w:rsidR="00387563">
          <w:t>ed</w:t>
        </w:r>
      </w:ins>
      <w:del w:id="19" w:author="Nick Ni" w:date="2017-10-14T16:09:00Z">
        <w:r w:rsidDel="00387563">
          <w:rPr>
            <w:rFonts w:hint="eastAsia"/>
          </w:rPr>
          <w:delText>i</w:delText>
        </w:r>
        <w:r w:rsidDel="00C04A7E">
          <w:rPr>
            <w:rFonts w:hint="eastAsia"/>
          </w:rPr>
          <w:delText>ng</w:delText>
        </w:r>
      </w:del>
      <w:r>
        <w:rPr>
          <w:rFonts w:hint="eastAsia"/>
        </w:rPr>
        <w:t xml:space="preserve">, </w:t>
      </w:r>
      <w:ins w:id="20" w:author="Nick Ni" w:date="2017-10-14T16:09:00Z">
        <w:r w:rsidR="00387563">
          <w:t>decreasing</w:t>
        </w:r>
      </w:ins>
      <w:del w:id="21" w:author="Nick Ni" w:date="2017-10-14T16:09:00Z">
        <w:r w:rsidDel="00387563">
          <w:rPr>
            <w:rFonts w:hint="eastAsia"/>
          </w:rPr>
          <w:delText>less</w:delText>
        </w:r>
      </w:del>
      <w:r>
        <w:rPr>
          <w:rFonts w:hint="eastAsia"/>
        </w:rPr>
        <w:t xml:space="preserve"> </w:t>
      </w:r>
      <w:r w:rsidR="00C95294">
        <w:rPr>
          <w:rFonts w:hint="eastAsia"/>
        </w:rPr>
        <w:t>side-effect</w:t>
      </w:r>
      <w:ins w:id="22" w:author="Nick Ni" w:date="2017-10-14T16:10:00Z">
        <w:r w:rsidR="00387563">
          <w:t>s</w:t>
        </w:r>
      </w:ins>
      <w:ins w:id="23" w:author="Nick Ni" w:date="2017-10-14T16:12:00Z">
        <w:r w:rsidR="00387563">
          <w:t>,</w:t>
        </w:r>
      </w:ins>
      <w:r w:rsidR="00C95294">
        <w:rPr>
          <w:rFonts w:hint="eastAsia"/>
        </w:rPr>
        <w:t xml:space="preserve"> and these complex medicines such as some </w:t>
      </w:r>
      <w:r w:rsidR="00C95294">
        <w:t>engineer</w:t>
      </w:r>
      <w:ins w:id="24" w:author="Nick Ni" w:date="2017-10-14T16:00:00Z">
        <w:r w:rsidR="00C04A7E">
          <w:t>ed</w:t>
        </w:r>
      </w:ins>
      <w:del w:id="25" w:author="Nick Ni" w:date="2017-10-14T16:00:00Z">
        <w:r w:rsidR="00C95294" w:rsidDel="00C04A7E">
          <w:delText>ing</w:delText>
        </w:r>
      </w:del>
      <w:r w:rsidR="00C95294">
        <w:rPr>
          <w:rFonts w:hint="eastAsia"/>
        </w:rPr>
        <w:t xml:space="preserve"> bacteria can have more room for improvement.</w:t>
      </w:r>
      <w:del w:id="26" w:author="Nick Ni" w:date="2017-10-14T16:13:00Z">
        <w:r w:rsidR="00C95294" w:rsidDel="00387563">
          <w:rPr>
            <w:rFonts w:hint="eastAsia"/>
          </w:rPr>
          <w:delText xml:space="preserve"> </w:delText>
        </w:r>
      </w:del>
    </w:p>
    <w:p w:rsidR="00387563" w:rsidRDefault="00387563"/>
    <w:p w:rsidR="00C95294" w:rsidRDefault="00C95294">
      <w:pPr>
        <w:rPr>
          <w:ins w:id="27" w:author="Nick Ni" w:date="2017-10-14T16:13:00Z"/>
        </w:rPr>
      </w:pPr>
      <w:r>
        <w:t>T</w:t>
      </w:r>
      <w:r>
        <w:rPr>
          <w:rFonts w:hint="eastAsia"/>
        </w:rPr>
        <w:t>hese complex medicines can also treat for a wide range like cancer, inflammation, disease of immune system</w:t>
      </w:r>
      <w:r w:rsidR="00F67C57">
        <w:rPr>
          <w:rFonts w:hint="eastAsia"/>
        </w:rPr>
        <w:t xml:space="preserve">, so these medicines are capable to make lots of profits. However, there </w:t>
      </w:r>
      <w:r w:rsidR="00F67C57">
        <w:t xml:space="preserve">are </w:t>
      </w:r>
      <w:r w:rsidR="00F67C57">
        <w:rPr>
          <w:rFonts w:hint="eastAsia"/>
        </w:rPr>
        <w:t xml:space="preserve">a number of difficulties for biological medicines. </w:t>
      </w:r>
      <w:r w:rsidR="00F67C57">
        <w:t>T</w:t>
      </w:r>
      <w:r w:rsidR="00F67C57">
        <w:rPr>
          <w:rFonts w:hint="eastAsia"/>
        </w:rPr>
        <w:t>hese medicines not only have pretty high prices but also are hard to mass produce. What</w:t>
      </w:r>
      <w:r w:rsidR="00F67C57">
        <w:t>’</w:t>
      </w:r>
      <w:r w:rsidR="00F67C57">
        <w:rPr>
          <w:rFonts w:hint="eastAsia"/>
        </w:rPr>
        <w:t xml:space="preserve">s more, some of these medicines cannot store for a long time. Therefore, there </w:t>
      </w:r>
      <w:r w:rsidR="00F67C57">
        <w:t>is high risk of investment on this industry.</w:t>
      </w:r>
    </w:p>
    <w:p w:rsidR="00387563" w:rsidRDefault="00387563"/>
    <w:p w:rsidR="00A0527B" w:rsidRPr="00A0527B" w:rsidRDefault="00F67C57">
      <w:bookmarkStart w:id="28" w:name="_GoBack"/>
      <w:r>
        <w:t>C</w:t>
      </w:r>
      <w:r>
        <w:rPr>
          <w:rFonts w:hint="eastAsia"/>
        </w:rPr>
        <w:t xml:space="preserve">ertainly, </w:t>
      </w:r>
      <w:r w:rsidR="00A0527B">
        <w:rPr>
          <w:rFonts w:hint="eastAsia"/>
        </w:rPr>
        <w:t xml:space="preserve">there are some solutions for these disadvantages such as </w:t>
      </w:r>
      <w:r w:rsidR="00A0527B" w:rsidRPr="00A0527B">
        <w:rPr>
          <w:rFonts w:hint="eastAsia"/>
          <w:color w:val="FF0000"/>
        </w:rPr>
        <w:t xml:space="preserve">increasing productions yields in bioreactors using microorganisms, reducing the time and cost associated with the slow growth of mammalian cells, and assisting on the optimization and engineering of biologics </w:t>
      </w:r>
      <w:r w:rsidR="00A0527B" w:rsidRPr="00A0527B">
        <w:rPr>
          <w:color w:val="FF0000"/>
        </w:rPr>
        <w:t>thanks to the high cloning capacity</w:t>
      </w:r>
      <w:r w:rsidR="00A0527B" w:rsidRPr="00A0527B">
        <w:rPr>
          <w:rFonts w:hint="eastAsia"/>
          <w:color w:val="FF0000"/>
        </w:rPr>
        <w:t xml:space="preserve"> of microorganisms and </w:t>
      </w:r>
      <w:r w:rsidR="00A0527B" w:rsidRPr="00A0527B">
        <w:rPr>
          <w:color w:val="FF0000"/>
        </w:rPr>
        <w:t>the</w:t>
      </w:r>
      <w:r w:rsidR="00A0527B" w:rsidRPr="00A0527B">
        <w:rPr>
          <w:rFonts w:hint="eastAsia"/>
          <w:color w:val="FF0000"/>
        </w:rPr>
        <w:t xml:space="preserve"> efficient screening methods of microbial libraries.</w:t>
      </w:r>
      <w:r w:rsidR="00A0527B">
        <w:rPr>
          <w:rFonts w:hint="eastAsia"/>
          <w:color w:val="FF0000"/>
        </w:rPr>
        <w:t xml:space="preserve"> </w:t>
      </w:r>
      <w:r w:rsidR="00A0527B">
        <w:rPr>
          <w:rFonts w:hint="eastAsia"/>
        </w:rPr>
        <w:t>So base on these solutions</w:t>
      </w:r>
      <w:r w:rsidR="00234F8F">
        <w:rPr>
          <w:rFonts w:hint="eastAsia"/>
        </w:rPr>
        <w:t>, biological engineering has made great progress.</w:t>
      </w:r>
      <w:bookmarkEnd w:id="28"/>
    </w:p>
    <w:p w:rsidR="000A7C28" w:rsidRPr="00234F8F" w:rsidRDefault="000A7C28"/>
    <w:p w:rsidR="000A7C28" w:rsidRDefault="000A7C28"/>
    <w:p w:rsidR="000A7C28" w:rsidRDefault="000A7C28"/>
    <w:p w:rsidR="000A7C28" w:rsidRDefault="000A7C28"/>
    <w:p w:rsidR="000A7C28" w:rsidRDefault="000A7C28"/>
    <w:p w:rsidR="000A7C28" w:rsidRDefault="000A7C28"/>
    <w:p w:rsidR="003B561F" w:rsidRDefault="00952363">
      <w:pPr>
        <w:rPr>
          <w:i/>
        </w:rPr>
      </w:pPr>
      <w:r>
        <w:rPr>
          <w:rFonts w:hint="eastAsia"/>
        </w:rPr>
        <w:t xml:space="preserve">Abstract: </w:t>
      </w:r>
      <w:r w:rsidR="00A16871">
        <w:t>F</w:t>
      </w:r>
      <w:r w:rsidR="00A16871">
        <w:rPr>
          <w:rFonts w:hint="eastAsia"/>
        </w:rPr>
        <w:t xml:space="preserve">rom marine </w:t>
      </w:r>
      <w:proofErr w:type="spellStart"/>
      <w:r w:rsidR="005F5006">
        <w:rPr>
          <w:rFonts w:hint="eastAsia"/>
          <w:i/>
        </w:rPr>
        <w:t>Shewan</w:t>
      </w:r>
      <w:r w:rsidR="00A16871" w:rsidRPr="00A16871">
        <w:rPr>
          <w:rFonts w:hint="eastAsia"/>
          <w:i/>
        </w:rPr>
        <w:t>ella</w:t>
      </w:r>
      <w:proofErr w:type="spellEnd"/>
      <w:r w:rsidR="00A16871">
        <w:rPr>
          <w:rFonts w:hint="eastAsia"/>
          <w:i/>
        </w:rPr>
        <w:t xml:space="preserve"> species</w:t>
      </w:r>
    </w:p>
    <w:p w:rsidR="00952363" w:rsidRPr="000A7C28" w:rsidRDefault="00952363"/>
    <w:p w:rsidR="00A16871" w:rsidRDefault="00952363">
      <w:r>
        <w:rPr>
          <w:rFonts w:hint="eastAsia"/>
        </w:rPr>
        <w:t xml:space="preserve">Introduction: </w:t>
      </w:r>
      <w:r w:rsidR="00A16871">
        <w:t>M</w:t>
      </w:r>
      <w:r w:rsidR="00A16871">
        <w:rPr>
          <w:rFonts w:hint="eastAsia"/>
        </w:rPr>
        <w:t xml:space="preserve">etabolism, </w:t>
      </w:r>
      <w:r>
        <w:rPr>
          <w:rFonts w:hint="eastAsia"/>
        </w:rPr>
        <w:t xml:space="preserve">immune and brain function could be </w:t>
      </w:r>
      <w:r>
        <w:t>influence</w:t>
      </w:r>
      <w:r>
        <w:rPr>
          <w:rFonts w:hint="eastAsia"/>
        </w:rPr>
        <w:t>d by colon.</w:t>
      </w:r>
    </w:p>
    <w:p w:rsidR="00952363" w:rsidRDefault="00952363"/>
    <w:p w:rsidR="0066079B" w:rsidRDefault="001E4BB8">
      <w:r>
        <w:rPr>
          <w:rFonts w:hint="eastAsia"/>
        </w:rPr>
        <w:t>The environment of gut can make it</w:t>
      </w:r>
      <w:ins w:id="29" w:author="Nick Ni" w:date="2017-10-14T16:19:00Z">
        <w:r w:rsidR="007C6622">
          <w:t>(what?)</w:t>
        </w:r>
      </w:ins>
      <w:r>
        <w:rPr>
          <w:rFonts w:hint="eastAsia"/>
        </w:rPr>
        <w:t xml:space="preserve"> work </w:t>
      </w:r>
      <w:r w:rsidRPr="001E4BB8">
        <w:t>harmoniously</w:t>
      </w:r>
      <w:r>
        <w:rPr>
          <w:rFonts w:hint="eastAsia"/>
        </w:rPr>
        <w:t xml:space="preserve">. However, if the environment or </w:t>
      </w:r>
      <w:r>
        <w:t>microbiota</w:t>
      </w:r>
      <w:r>
        <w:rPr>
          <w:rFonts w:hint="eastAsia"/>
        </w:rPr>
        <w:t xml:space="preserve"> </w:t>
      </w:r>
      <w:r>
        <w:t>activit</w:t>
      </w:r>
      <w:r>
        <w:rPr>
          <w:rFonts w:hint="eastAsia"/>
        </w:rPr>
        <w:t xml:space="preserve">ies are changed, this situation may </w:t>
      </w:r>
      <w:r>
        <w:t>increas</w:t>
      </w:r>
      <w:r>
        <w:rPr>
          <w:rFonts w:hint="eastAsia"/>
        </w:rPr>
        <w:t>e the risk of inflammation, cancer</w:t>
      </w:r>
      <w:r w:rsidR="00744EB6">
        <w:rPr>
          <w:rFonts w:hint="eastAsia"/>
        </w:rPr>
        <w:t xml:space="preserve"> and depression. </w:t>
      </w:r>
      <w:del w:id="30" w:author="Nick Ni" w:date="2017-10-14T16:19:00Z">
        <w:r w:rsidR="00744EB6" w:rsidDel="00610668">
          <w:delText>Nowadays</w:delText>
        </w:r>
        <w:r w:rsidR="00744EB6" w:rsidDel="00610668">
          <w:rPr>
            <w:rFonts w:hint="eastAsia"/>
          </w:rPr>
          <w:delText xml:space="preserve">, </w:delText>
        </w:r>
      </w:del>
      <w:ins w:id="31" w:author="Nick Ni" w:date="2017-10-14T16:20:00Z">
        <w:r w:rsidR="00610668">
          <w:t>B</w:t>
        </w:r>
      </w:ins>
      <w:del w:id="32" w:author="Nick Ni" w:date="2017-10-14T16:20:00Z">
        <w:r w:rsidR="00744EB6" w:rsidDel="00610668">
          <w:rPr>
            <w:rFonts w:hint="eastAsia"/>
          </w:rPr>
          <w:delText>b</w:delText>
        </w:r>
      </w:del>
      <w:r w:rsidR="00744EB6">
        <w:rPr>
          <w:rFonts w:hint="eastAsia"/>
        </w:rPr>
        <w:t xml:space="preserve">ecause the gut environment is </w:t>
      </w:r>
      <w:del w:id="33" w:author="Nick Ni" w:date="2017-10-14T16:20:00Z">
        <w:r w:rsidR="00744EB6" w:rsidDel="00610668">
          <w:rPr>
            <w:rFonts w:hint="eastAsia"/>
          </w:rPr>
          <w:delText>to</w:delText>
        </w:r>
      </w:del>
      <w:ins w:id="34" w:author="Nick Ni" w:date="2017-10-14T16:20:00Z">
        <w:r w:rsidR="00610668">
          <w:t>s</w:t>
        </w:r>
      </w:ins>
      <w:r w:rsidR="00744EB6">
        <w:rPr>
          <w:rFonts w:hint="eastAsia"/>
        </w:rPr>
        <w:t>o complex and</w:t>
      </w:r>
      <w:ins w:id="35" w:author="Nick Ni" w:date="2017-10-14T16:20:00Z">
        <w:r w:rsidR="00610668">
          <w:t xml:space="preserve"> the</w:t>
        </w:r>
      </w:ins>
      <w:r w:rsidR="00744EB6">
        <w:rPr>
          <w:rFonts w:hint="eastAsia"/>
        </w:rPr>
        <w:t xml:space="preserve"> </w:t>
      </w:r>
      <w:r w:rsidR="00744EB6">
        <w:t>inaccessib</w:t>
      </w:r>
      <w:ins w:id="36" w:author="Nick Ni" w:date="2017-10-14T16:20:00Z">
        <w:r w:rsidR="00610668">
          <w:t>i</w:t>
        </w:r>
      </w:ins>
      <w:r w:rsidR="00744EB6">
        <w:t>l</w:t>
      </w:r>
      <w:ins w:id="37" w:author="Nick Ni" w:date="2017-10-14T16:20:00Z">
        <w:r w:rsidR="00610668">
          <w:t>ity</w:t>
        </w:r>
      </w:ins>
      <w:del w:id="38" w:author="Nick Ni" w:date="2017-10-14T16:20:00Z">
        <w:r w:rsidR="00744EB6" w:rsidDel="00610668">
          <w:delText>e</w:delText>
        </w:r>
      </w:del>
      <w:r w:rsidR="00744EB6">
        <w:t xml:space="preserve"> to </w:t>
      </w:r>
      <w:r w:rsidR="006B6081">
        <w:rPr>
          <w:rFonts w:hint="eastAsia"/>
        </w:rPr>
        <w:t>construct realistic</w:t>
      </w:r>
      <w:r w:rsidR="00744EB6">
        <w:rPr>
          <w:rFonts w:hint="eastAsia"/>
        </w:rPr>
        <w:t xml:space="preserve"> gut models, the processes which </w:t>
      </w:r>
      <w:r w:rsidR="006B6081">
        <w:rPr>
          <w:rFonts w:hint="eastAsia"/>
        </w:rPr>
        <w:t>are working in gut remain few</w:t>
      </w:r>
      <w:r w:rsidR="00744EB6">
        <w:rPr>
          <w:rFonts w:hint="eastAsia"/>
        </w:rPr>
        <w:t xml:space="preserve"> understood. </w:t>
      </w:r>
    </w:p>
    <w:p w:rsidR="00744EB6" w:rsidRPr="006B6081" w:rsidRDefault="00744EB6"/>
    <w:p w:rsidR="00744EB6" w:rsidRDefault="005F5006">
      <w:r>
        <w:t>S</w:t>
      </w:r>
      <w:r>
        <w:rPr>
          <w:rFonts w:hint="eastAsia"/>
        </w:rPr>
        <w:t>ome bacteria have ability to sense</w:t>
      </w:r>
      <w:r w:rsidR="00F16C0E">
        <w:rPr>
          <w:rFonts w:hint="eastAsia"/>
        </w:rPr>
        <w:t xml:space="preserve"> some gut-relevant molecules</w:t>
      </w:r>
      <w:r w:rsidR="00FB0196">
        <w:rPr>
          <w:rFonts w:hint="eastAsia"/>
        </w:rPr>
        <w:t>.</w:t>
      </w:r>
      <w:del w:id="39" w:author="Nick Ni" w:date="2017-10-14T16:21:00Z">
        <w:r w:rsidR="00FB0196" w:rsidDel="00610668">
          <w:rPr>
            <w:rFonts w:hint="eastAsia"/>
          </w:rPr>
          <w:delText xml:space="preserve"> </w:delText>
        </w:r>
      </w:del>
    </w:p>
    <w:p w:rsidR="00FB0196" w:rsidRPr="0066079B" w:rsidRDefault="00FB0196">
      <w:r>
        <w:rPr>
          <w:rFonts w:hint="eastAsia"/>
        </w:rPr>
        <w:t xml:space="preserve">There were three studies </w:t>
      </w:r>
      <w:r w:rsidR="006B6081">
        <w:rPr>
          <w:rFonts w:hint="eastAsia"/>
        </w:rPr>
        <w:t xml:space="preserve">which use gut adapted bacteria to express </w:t>
      </w:r>
      <w:r w:rsidR="006B6081" w:rsidRPr="006B6081">
        <w:t>chromo protein</w:t>
      </w:r>
      <w:r w:rsidR="006B6081">
        <w:rPr>
          <w:rFonts w:hint="eastAsia"/>
        </w:rPr>
        <w:t xml:space="preserve"> or GFP when its sens</w:t>
      </w:r>
      <w:ins w:id="40" w:author="Nick Ni" w:date="2017-10-14T16:21:00Z">
        <w:r w:rsidR="00610668">
          <w:t>es</w:t>
        </w:r>
      </w:ins>
      <w:del w:id="41" w:author="Nick Ni" w:date="2017-10-14T16:21:00Z">
        <w:r w:rsidR="006B6081" w:rsidDel="00610668">
          <w:rPr>
            <w:rFonts w:hint="eastAsia"/>
          </w:rPr>
          <w:delText>ors</w:delText>
        </w:r>
      </w:del>
      <w:r w:rsidR="006B6081">
        <w:rPr>
          <w:rFonts w:hint="eastAsia"/>
        </w:rPr>
        <w:t xml:space="preserve"> </w:t>
      </w:r>
      <w:ins w:id="42" w:author="Nick Ni" w:date="2017-10-14T16:21:00Z">
        <w:r w:rsidR="00610668">
          <w:t>some change</w:t>
        </w:r>
      </w:ins>
      <w:del w:id="43" w:author="Nick Ni" w:date="2017-10-14T16:21:00Z">
        <w:r w:rsidR="006B6081" w:rsidDel="00610668">
          <w:rPr>
            <w:rFonts w:hint="eastAsia"/>
          </w:rPr>
          <w:delText>are different</w:delText>
        </w:r>
      </w:del>
      <w:r w:rsidR="006B6081">
        <w:rPr>
          <w:rFonts w:hint="eastAsia"/>
        </w:rPr>
        <w:t xml:space="preserve">. </w:t>
      </w:r>
      <w:r w:rsidR="006B6081">
        <w:t>B</w:t>
      </w:r>
      <w:r w:rsidR="006B6081">
        <w:rPr>
          <w:rFonts w:hint="eastAsia"/>
        </w:rPr>
        <w:t xml:space="preserve">y oral gavage </w:t>
      </w:r>
      <w:ins w:id="44" w:author="Nick Ni" w:date="2017-10-14T16:22:00Z">
        <w:r w:rsidR="00610668">
          <w:t>of</w:t>
        </w:r>
      </w:ins>
      <w:del w:id="45" w:author="Nick Ni" w:date="2017-10-14T16:22:00Z">
        <w:r w:rsidR="006B6081" w:rsidDel="00610668">
          <w:rPr>
            <w:rFonts w:hint="eastAsia"/>
          </w:rPr>
          <w:delText>for</w:delText>
        </w:r>
      </w:del>
      <w:r w:rsidR="006B6081">
        <w:rPr>
          <w:rFonts w:hint="eastAsia"/>
        </w:rPr>
        <w:t xml:space="preserve"> mice, these bacteria can detect some </w:t>
      </w:r>
      <w:r w:rsidR="008B4B61">
        <w:rPr>
          <w:rFonts w:hint="eastAsia"/>
        </w:rPr>
        <w:t>particular chemicals in mice</w:t>
      </w:r>
      <w:r w:rsidR="008B4B61">
        <w:t>’</w:t>
      </w:r>
      <w:r w:rsidR="008B4B61">
        <w:rPr>
          <w:rFonts w:hint="eastAsia"/>
        </w:rPr>
        <w:t xml:space="preserve">s gut. </w:t>
      </w:r>
      <w:r w:rsidR="008B4B61">
        <w:t>H</w:t>
      </w:r>
      <w:r w:rsidR="008B4B61">
        <w:rPr>
          <w:rFonts w:hint="eastAsia"/>
        </w:rPr>
        <w:t>owever, the result</w:t>
      </w:r>
      <w:r w:rsidR="00D00792">
        <w:rPr>
          <w:rFonts w:hint="eastAsia"/>
        </w:rPr>
        <w:t xml:space="preserve"> of these studies is not id</w:t>
      </w:r>
      <w:r w:rsidR="00234F8F">
        <w:rPr>
          <w:rFonts w:hint="eastAsia"/>
        </w:rPr>
        <w:t xml:space="preserve">eal. And there is another study. </w:t>
      </w:r>
      <w:r w:rsidR="00234F8F">
        <w:t>A</w:t>
      </w:r>
      <w:r w:rsidR="00234F8F">
        <w:rPr>
          <w:rFonts w:hint="eastAsia"/>
        </w:rPr>
        <w:t xml:space="preserve">lthough the sensor bacteria </w:t>
      </w:r>
      <w:del w:id="46" w:author="Nick Ni" w:date="2017-10-14T16:23:00Z">
        <w:r w:rsidR="00234F8F" w:rsidDel="00610668">
          <w:rPr>
            <w:rFonts w:hint="eastAsia"/>
          </w:rPr>
          <w:delText>was</w:delText>
        </w:r>
      </w:del>
      <w:ins w:id="47" w:author="Nick Ni" w:date="2017-10-14T16:23:00Z">
        <w:r w:rsidR="00610668">
          <w:t>were</w:t>
        </w:r>
      </w:ins>
      <w:r w:rsidR="00234F8F">
        <w:rPr>
          <w:rFonts w:hint="eastAsia"/>
        </w:rPr>
        <w:t xml:space="preserve"> </w:t>
      </w:r>
      <w:ins w:id="48" w:author="张辰" w:date="2017-10-17T13:32:00Z">
        <w:r w:rsidR="00800A86">
          <w:t>6</w:t>
        </w:r>
      </w:ins>
      <w:r w:rsidR="00234F8F">
        <w:rPr>
          <w:rFonts w:hint="eastAsia"/>
        </w:rPr>
        <w:t xml:space="preserve">designed to measure host fucose levels, it does not work. </w:t>
      </w:r>
      <w:r w:rsidR="00234F8F">
        <w:t>F</w:t>
      </w:r>
      <w:r w:rsidR="00234F8F">
        <w:rPr>
          <w:rFonts w:hint="eastAsia"/>
        </w:rPr>
        <w:t xml:space="preserve">rom these previous studies, it can be </w:t>
      </w:r>
      <w:r w:rsidR="00234F8F">
        <w:t>concluded that there are two main cha</w:t>
      </w:r>
      <w:r w:rsidR="00234F8F">
        <w:rPr>
          <w:rFonts w:hint="eastAsia"/>
        </w:rPr>
        <w:t xml:space="preserve">llenges which are </w:t>
      </w:r>
      <w:r w:rsidR="00882197">
        <w:rPr>
          <w:rFonts w:hint="eastAsia"/>
        </w:rPr>
        <w:t xml:space="preserve">making sure that the engineer bacteria can work in the gut and how to get </w:t>
      </w:r>
      <w:proofErr w:type="spellStart"/>
      <w:proofErr w:type="gramStart"/>
      <w:r w:rsidR="00882197">
        <w:rPr>
          <w:rFonts w:hint="eastAsia"/>
        </w:rPr>
        <w:t>a</w:t>
      </w:r>
      <w:proofErr w:type="spellEnd"/>
      <w:proofErr w:type="gramEnd"/>
      <w:r w:rsidR="00882197">
        <w:rPr>
          <w:rFonts w:hint="eastAsia"/>
        </w:rPr>
        <w:t xml:space="preserve"> expression from testing organism and keep it </w:t>
      </w:r>
      <w:r w:rsidR="00882197">
        <w:t>microbiota</w:t>
      </w:r>
      <w:r w:rsidR="00882197">
        <w:rPr>
          <w:rFonts w:hint="eastAsia"/>
        </w:rPr>
        <w:t xml:space="preserve"> intact</w:t>
      </w:r>
    </w:p>
    <w:sectPr w:rsidR="00FB0196" w:rsidRPr="0066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Ni">
    <w15:presenceInfo w15:providerId="Windows Live" w15:userId="ef6f23796c35b920"/>
  </w15:person>
  <w15:person w15:author="张辰">
    <w15:presenceInfo w15:providerId="Windows Live" w15:userId="39e1ae7046e7ca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1B"/>
    <w:rsid w:val="000A7C28"/>
    <w:rsid w:val="001E4BB8"/>
    <w:rsid w:val="00234F8F"/>
    <w:rsid w:val="0026301B"/>
    <w:rsid w:val="00356696"/>
    <w:rsid w:val="00387563"/>
    <w:rsid w:val="003B561F"/>
    <w:rsid w:val="003C656D"/>
    <w:rsid w:val="005F5006"/>
    <w:rsid w:val="00610668"/>
    <w:rsid w:val="0066079B"/>
    <w:rsid w:val="006B6081"/>
    <w:rsid w:val="007351BA"/>
    <w:rsid w:val="00744EB6"/>
    <w:rsid w:val="007C6622"/>
    <w:rsid w:val="00800A86"/>
    <w:rsid w:val="00882197"/>
    <w:rsid w:val="008B4B61"/>
    <w:rsid w:val="00952363"/>
    <w:rsid w:val="00A0527B"/>
    <w:rsid w:val="00A16871"/>
    <w:rsid w:val="00C04A7E"/>
    <w:rsid w:val="00C95294"/>
    <w:rsid w:val="00D00792"/>
    <w:rsid w:val="00F16C0E"/>
    <w:rsid w:val="00F67C57"/>
    <w:rsid w:val="00F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FE65"/>
  <w15:docId w15:val="{AF33D2DC-33A5-45B3-957E-E3C45F6E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李帛轩</dc:creator>
  <cp:keywords/>
  <dc:description/>
  <cp:lastModifiedBy>张辰</cp:lastModifiedBy>
  <cp:revision>4</cp:revision>
  <dcterms:created xsi:type="dcterms:W3CDTF">2017-10-14T08:24:00Z</dcterms:created>
  <dcterms:modified xsi:type="dcterms:W3CDTF">2017-10-17T06:33:00Z</dcterms:modified>
</cp:coreProperties>
</file>